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3d7crvpn4cl"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jlq2zxr2hpn"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pnspquie4mlg"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1pvgt1gbeh43" w:id="3"/>
      <w:bookmarkEnd w:id="3"/>
      <w:r w:rsidDel="00000000" w:rsidR="00000000" w:rsidRPr="00000000">
        <w:rPr>
          <w:rtl w:val="0"/>
        </w:rPr>
        <w:t xml:space="preserve">Application Programming Interface</w:t>
      </w:r>
    </w:p>
    <w:p w:rsidR="00000000" w:rsidDel="00000000" w:rsidP="00000000" w:rsidRDefault="00000000" w:rsidRPr="00000000" w14:paraId="00000005">
      <w:pPr>
        <w:pStyle w:val="Title"/>
        <w:jc w:val="center"/>
        <w:rPr>
          <w:sz w:val="48"/>
          <w:szCs w:val="48"/>
        </w:rPr>
      </w:pPr>
      <w:bookmarkStart w:colFirst="0" w:colLast="0" w:name="_u6ybpo5s18bl" w:id="4"/>
      <w:bookmarkEnd w:id="4"/>
      <w:r w:rsidDel="00000000" w:rsidR="00000000" w:rsidRPr="00000000">
        <w:rPr>
          <w:sz w:val="48"/>
          <w:szCs w:val="48"/>
          <w:rtl w:val="0"/>
        </w:rPr>
        <w:t xml:space="preserve">&amp; Interface Control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h3xr2wefx8" w:id="5"/>
      <w:bookmarkEnd w:id="5"/>
      <w:r w:rsidDel="00000000" w:rsidR="00000000" w:rsidRPr="00000000">
        <w:rPr>
          <w:rtl w:val="0"/>
        </w:rPr>
        <w:t xml:space="preserve">Collaboration between: MSD P21311 and NXT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two systems to communicate between shall be referred to as “The Headset” and “The Wheelchair”. This is incorrect from a literal standpoint, but the hardware to be used is still undecided.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Wheelchair opens connection, waiting for peripheral devices such as the headset</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ICD Characteristics to use based on Application Intentions</w:t>
      </w:r>
    </w:p>
    <w:p w:rsidR="00000000" w:rsidDel="00000000" w:rsidP="00000000" w:rsidRDefault="00000000" w:rsidRPr="00000000" w14:paraId="00000010">
      <w:pPr>
        <w:rPr/>
      </w:pPr>
      <w:r w:rsidDel="00000000" w:rsidR="00000000" w:rsidRPr="00000000">
        <w:rPr>
          <w:rtl w:val="0"/>
        </w:rPr>
        <w:t xml:space="preserve">Physical Medium to communicate over: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Ethernet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Structure: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Command with arguments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1 Command per 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Potential Programming Languages and Pertinent Libraries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 and/or python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Allow for Multi-language support</w:t>
      </w:r>
    </w:p>
    <w:p w:rsidR="00000000" w:rsidDel="00000000" w:rsidP="00000000" w:rsidRDefault="00000000" w:rsidRPr="00000000" w14:paraId="0000001F">
      <w:pPr>
        <w:rPr/>
      </w:pPr>
      <w:r w:rsidDel="00000000" w:rsidR="00000000" w:rsidRPr="00000000">
        <w:rPr>
          <w:rtl w:val="0"/>
        </w:rPr>
        <w:t xml:space="preserve">zero-MQ vs active-MQ</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Application Level Protocol: all data to be passed using JSON key-value pairs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Both systems will have an agreed upon list of known locations to select from. When the user chooses one of these locations, the headset will send that location (a unique, alphanumeric string) to the wheelchair.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Wheelchair operates in a series of states: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IDLE until device connected</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Remain STOPPED until location received</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Begin MOVING when destination received</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While moving, if </w:t>
      </w:r>
      <w:r w:rsidDel="00000000" w:rsidR="00000000" w:rsidRPr="00000000">
        <w:rPr>
          <w:b w:val="1"/>
          <w:i w:val="1"/>
          <w:rtl w:val="0"/>
        </w:rPr>
        <w:t xml:space="preserve">stop </w:t>
      </w:r>
      <w:r w:rsidDel="00000000" w:rsidR="00000000" w:rsidRPr="00000000">
        <w:rPr>
          <w:rtl w:val="0"/>
        </w:rPr>
        <w:t xml:space="preserve">command received, halt motors, wheelchair </w:t>
      </w:r>
      <w:r w:rsidDel="00000000" w:rsidR="00000000" w:rsidRPr="00000000">
        <w:rPr>
          <w:b w:val="1"/>
          <w:i w:val="1"/>
          <w:rtl w:val="0"/>
        </w:rPr>
        <w:t xml:space="preserve">ack </w:t>
      </w:r>
      <w:r w:rsidDel="00000000" w:rsidR="00000000" w:rsidRPr="00000000">
        <w:rPr>
          <w:rtl w:val="0"/>
        </w:rPr>
        <w:t xml:space="preserve">to headset once stopped. </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A new destination could be selected in this state. Expect either a </w:t>
      </w:r>
      <w:r w:rsidDel="00000000" w:rsidR="00000000" w:rsidRPr="00000000">
        <w:rPr>
          <w:b w:val="1"/>
          <w:i w:val="1"/>
          <w:rtl w:val="0"/>
        </w:rPr>
        <w:t xml:space="preserve">start </w:t>
      </w:r>
      <w:r w:rsidDel="00000000" w:rsidR="00000000" w:rsidRPr="00000000">
        <w:rPr>
          <w:rtl w:val="0"/>
        </w:rPr>
        <w:t xml:space="preserve">command or the name of the new destination. </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Add </w:t>
      </w:r>
      <w:r w:rsidDel="00000000" w:rsidR="00000000" w:rsidRPr="00000000">
        <w:rPr>
          <w:b w:val="1"/>
          <w:i w:val="1"/>
          <w:rtl w:val="0"/>
        </w:rPr>
        <w:t xml:space="preserve">left / right</w:t>
      </w:r>
      <w:r w:rsidDel="00000000" w:rsidR="00000000" w:rsidRPr="00000000">
        <w:rPr>
          <w:rtl w:val="0"/>
        </w:rPr>
        <w:t xml:space="preserve"> vector commands for the sake of troubleshooting</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FINISHED if the destination is reached, </w:t>
      </w:r>
      <w:r w:rsidDel="00000000" w:rsidR="00000000" w:rsidRPr="00000000">
        <w:rPr>
          <w:b w:val="1"/>
          <w:i w:val="1"/>
          <w:rtl w:val="0"/>
        </w:rPr>
        <w:t xml:space="preserve">ack </w:t>
      </w:r>
      <w:r w:rsidDel="00000000" w:rsidR="00000000" w:rsidRPr="00000000">
        <w:rPr>
          <w:rtl w:val="0"/>
        </w:rPr>
        <w:t xml:space="preserve">sent to headset once achieved.</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Questions from Cheyenne:</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commentRangeStart w:id="0"/>
      <w:commentRangeStart w:id="1"/>
      <w:commentRangeStart w:id="2"/>
      <w:r w:rsidDel="00000000" w:rsidR="00000000" w:rsidRPr="00000000">
        <w:rPr>
          <w:rtl w:val="0"/>
        </w:rPr>
        <w:t xml:space="preserve">What are you looking for/expecting from the </w:t>
      </w:r>
      <w:r w:rsidDel="00000000" w:rsidR="00000000" w:rsidRPr="00000000">
        <w:rPr>
          <w:b w:val="1"/>
          <w:rtl w:val="0"/>
        </w:rPr>
        <w:t xml:space="preserve">ack</w:t>
      </w:r>
      <w:r w:rsidDel="00000000" w:rsidR="00000000" w:rsidRPr="00000000">
        <w:rPr>
          <w:rtl w:val="0"/>
        </w:rPr>
        <w:t xml:space="preserve"> messages from the chair to the headset?</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Do you know the full format of the message being sent? Or is it simply done with ZeroMQ (assuming headset side is using python?) with something along the lines of:</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socket = context.socket(zmq.REQ)</w:t>
      </w:r>
    </w:p>
    <w:p w:rsidR="00000000" w:rsidDel="00000000" w:rsidP="00000000" w:rsidRDefault="00000000" w:rsidRPr="00000000" w14:paraId="00000035">
      <w:pPr>
        <w:ind w:left="720" w:firstLine="0"/>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socket.connect("tcp://127.0.0.1:5000")</w:t>
      </w:r>
    </w:p>
    <w:p w:rsidR="00000000" w:rsidDel="00000000" w:rsidP="00000000" w:rsidRDefault="00000000" w:rsidRPr="00000000" w14:paraId="00000036">
      <w:pPr>
        <w:ind w:left="720" w:firstLine="0"/>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socket.send_json(data)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0038">
      <w:pPr>
        <w:numPr>
          <w:ilvl w:val="0"/>
          <w:numId w:val="4"/>
        </w:numPr>
        <w:ind w:left="720" w:hanging="360"/>
      </w:pPr>
      <w:commentRangeStart w:id="3"/>
      <w:r w:rsidDel="00000000" w:rsidR="00000000" w:rsidRPr="00000000">
        <w:rPr>
          <w:rtl w:val="0"/>
        </w:rPr>
        <w:t xml:space="preserve">You wanted to use a PAIR socket connection correct?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commentRangeStart w:id="4"/>
      <w:commentRangeStart w:id="5"/>
      <w:commentRangeStart w:id="6"/>
      <w:r w:rsidDel="00000000" w:rsidR="00000000" w:rsidRPr="00000000">
        <w:rPr>
          <w:rtl w:val="0"/>
        </w:rPr>
        <w:t xml:space="preserve">How do you want the locations list?</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A">
      <w:pPr>
        <w:ind w:left="0" w:firstLine="0"/>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003B">
      <w:pPr>
        <w:ind w:left="720" w:firstLine="0"/>
        <w:rPr>
          <w:ins w:author="Adam Del Rosso" w:id="0" w:date="2021-02-03T19:14:08Z"/>
        </w:rPr>
      </w:pPr>
      <w:ins w:author="Adam Del Rosso" w:id="0" w:date="2021-02-03T19:14:08Z">
        <w:r w:rsidDel="00000000" w:rsidR="00000000" w:rsidRPr="00000000">
          <w:rPr>
            <w:rtl w:val="0"/>
          </w:rPr>
        </w:r>
      </w:ins>
    </w:p>
    <w:p w:rsidR="00000000" w:rsidDel="00000000" w:rsidP="00000000" w:rsidRDefault="00000000" w:rsidRPr="00000000" w14:paraId="0000003C">
      <w:pPr>
        <w:rPr>
          <w:ins w:author="Adam Del Rosso" w:id="0" w:date="2021-02-03T19:14:08Z"/>
        </w:rPr>
      </w:pPr>
      <w:ins w:author="Adam Del Rosso" w:id="0" w:date="2021-02-03T19:14:08Z">
        <w:r w:rsidDel="00000000" w:rsidR="00000000" w:rsidRPr="00000000">
          <w:rPr>
            <w:rtl w:val="0"/>
          </w:rPr>
        </w:r>
      </w:ins>
    </w:p>
    <w:p w:rsidR="00000000" w:rsidDel="00000000" w:rsidP="00000000" w:rsidRDefault="00000000" w:rsidRPr="00000000" w14:paraId="0000003D">
      <w:pPr>
        <w:rPr>
          <w:ins w:author="Adam Del Rosso" w:id="0" w:date="2021-02-03T19:14:08Z"/>
        </w:rPr>
      </w:pPr>
      <w:ins w:author="Adam Del Rosso" w:id="0" w:date="2021-02-03T19:14:08Z">
        <w:r w:rsidDel="00000000" w:rsidR="00000000" w:rsidRPr="00000000">
          <w:rPr>
            <w:rtl w:val="0"/>
          </w:rPr>
        </w:r>
      </w:ins>
    </w:p>
    <w:p w:rsidR="00000000" w:rsidDel="00000000" w:rsidP="00000000" w:rsidRDefault="00000000" w:rsidRPr="00000000" w14:paraId="0000003E">
      <w:pPr>
        <w:spacing w:before="0" w:lineRule="auto"/>
        <w:ind w:left="-20" w:right="-20" w:firstLine="0"/>
        <w:rPr>
          <w:ins w:author="Adam Del Rosso" w:id="0" w:date="2021-02-03T19:14:08Z"/>
          <w:color w:val="24292e"/>
          <w:sz w:val="21"/>
          <w:szCs w:val="21"/>
        </w:rPr>
      </w:pPr>
      <w:ins w:author="Adam Del Rosso" w:id="0" w:date="2021-02-03T19:14:08Z">
        <w:r w:rsidDel="00000000" w:rsidR="00000000" w:rsidRPr="00000000">
          <w:rPr>
            <w:color w:val="24292e"/>
            <w:sz w:val="21"/>
            <w:szCs w:val="21"/>
            <w:rtl w:val="0"/>
          </w:rPr>
          <w:t xml:space="preserve">  </w:t>
        </w:r>
      </w:ins>
    </w:p>
    <w:tbl>
      <w:tblPr>
        <w:tblStyle w:val="Table1"/>
        <w:tblW w:w="50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4290"/>
        <w:tblGridChange w:id="0">
          <w:tblGrid>
            <w:gridCol w:w="750"/>
            <w:gridCol w:w="4290"/>
          </w:tblGrid>
        </w:tblGridChange>
      </w:tblGrid>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0 Aero Lab</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1 Engineering Hall</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2 Thermal Analysis Lab</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3 Student Services</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4 MechE Corner</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5 MechE Office</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6 2149</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7 Thermal Hall Connection</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8 Dr Du's office</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9 Gordon Atrium</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10 Xerox</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11 Women In Engineering</w:t>
              </w:r>
              <w:r w:rsidDel="00000000" w:rsidR="00000000" w:rsidRPr="00000000">
                <w:rPr>
                  <w:rtl w:val="0"/>
                </w:rPr>
              </w:r>
            </w:ins>
          </w:p>
        </w:tc>
      </w:tr>
      <w:tr>
        <w:trPr>
          <w:trHeight w:val="300" w:hRule="atLeast"/>
          <w:ins w:author="Adam Del Rosso" w:id="0" w:date="2021-02-03T19:14:08Z"/>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400" w:lineRule="auto"/>
              <w:jc w:val="right"/>
              <w:rPr>
                <w:ins w:author="Adam Del Rosso" w:id="0" w:date="2021-02-03T19:14:08Z"/>
                <w:color w:val="24292e"/>
                <w:sz w:val="21"/>
                <w:szCs w:val="21"/>
              </w:rPr>
            </w:pPr>
            <w:ins w:author="Adam Del Rosso" w:id="0" w:date="2021-02-03T19:14:08Z">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342.85714285714283" w:lineRule="auto"/>
              <w:rPr>
                <w:ins w:author="Adam Del Rosso" w:id="0" w:date="2021-02-03T19:14:08Z"/>
                <w:color w:val="24292e"/>
                <w:sz w:val="21"/>
                <w:szCs w:val="21"/>
              </w:rPr>
            </w:pPr>
            <w:ins w:author="Adam Del Rosso" w:id="0" w:date="2021-02-03T19:14:08Z">
              <w:r w:rsidDel="00000000" w:rsidR="00000000" w:rsidRPr="00000000">
                <w:rPr>
                  <w:rFonts w:ascii="Courier New" w:cs="Courier New" w:eastAsia="Courier New" w:hAnsi="Courier New"/>
                  <w:color w:val="24292e"/>
                  <w:sz w:val="18"/>
                  <w:szCs w:val="18"/>
                  <w:rtl w:val="0"/>
                </w:rPr>
                <w:t xml:space="preserve">12 Atrium Center</w:t>
              </w:r>
              <w:r w:rsidDel="00000000" w:rsidR="00000000" w:rsidRPr="00000000">
                <w:rPr>
                  <w:rtl w:val="0"/>
                </w:rPr>
              </w:r>
            </w:ins>
          </w:p>
        </w:tc>
      </w:tr>
    </w:tbl>
    <w:p w:rsidR="00000000" w:rsidDel="00000000" w:rsidP="00000000" w:rsidRDefault="00000000" w:rsidRPr="00000000" w14:paraId="00000059">
      <w:pPr>
        <w:rPr>
          <w:ins w:author="Adam Del Rosso" w:id="0" w:date="2021-02-03T19:14:08Z"/>
        </w:rPr>
      </w:pPr>
      <w:ins w:author="Adam Del Rosso" w:id="0" w:date="2021-02-03T19:14:08Z">
        <w:r w:rsidDel="00000000" w:rsidR="00000000" w:rsidRPr="00000000">
          <w:rPr>
            <w:rtl w:val="0"/>
          </w:rPr>
        </w:r>
      </w:ins>
    </w:p>
    <w:p w:rsidR="00000000" w:rsidDel="00000000" w:rsidP="00000000" w:rsidRDefault="00000000" w:rsidRPr="00000000" w14:paraId="0000005A">
      <w:pPr>
        <w:rPr>
          <w:ins w:author="Adam Del Rosso" w:id="0" w:date="2021-02-03T19:14:08Z"/>
        </w:rPr>
      </w:pPr>
      <w:ins w:author="Adam Del Rosso" w:id="0" w:date="2021-02-03T19:14:08Z">
        <w:r w:rsidDel="00000000" w:rsidR="00000000" w:rsidRPr="00000000">
          <w:rPr/>
          <w:drawing>
            <wp:inline distB="114300" distT="114300" distL="114300" distR="114300">
              <wp:extent cx="4100513" cy="265610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0513" cy="2656105"/>
                      </a:xfrm>
                      <a:prstGeom prst="rect"/>
                      <a:ln/>
                    </pic:spPr>
                  </pic:pic>
                </a:graphicData>
              </a:graphic>
            </wp:inline>
          </w:drawing>
        </w:r>
        <w:r w:rsidDel="00000000" w:rsidR="00000000" w:rsidRPr="00000000">
          <w:rPr>
            <w:rtl w:val="0"/>
          </w:rPr>
        </w:r>
      </w:ins>
    </w:p>
    <w:p w:rsidR="00000000" w:rsidDel="00000000" w:rsidP="00000000" w:rsidRDefault="00000000" w:rsidRPr="00000000" w14:paraId="0000005B">
      <w:pPr>
        <w:rPr>
          <w:ins w:author="Adam Del Rosso" w:id="0" w:date="2021-02-03T19:14:08Z"/>
        </w:rPr>
      </w:pPr>
      <w:ins w:author="Adam Del Rosso" w:id="0" w:date="2021-02-03T19:14:08Z">
        <w:r w:rsidDel="00000000" w:rsidR="00000000" w:rsidRPr="00000000">
          <w:rPr>
            <w:rtl w:val="0"/>
          </w:rPr>
        </w:r>
      </w:ins>
    </w:p>
    <w:p w:rsidR="00000000" w:rsidDel="00000000" w:rsidP="00000000" w:rsidRDefault="00000000" w:rsidRPr="00000000" w14:paraId="0000005C">
      <w:pPr>
        <w:rPr>
          <w:ins w:author="Adam Del Rosso" w:id="0" w:date="2021-02-03T19:14:08Z"/>
        </w:rPr>
      </w:pPr>
      <w:ins w:author="Adam Del Rosso" w:id="0" w:date="2021-02-03T19:14:08Z">
        <w:r w:rsidDel="00000000" w:rsidR="00000000" w:rsidRPr="00000000">
          <w:rPr>
            <w:rtl w:val="0"/>
          </w:rPr>
          <w:t xml:space="preserve">RIT Second Floor Gleason Blueprints: </w:t>
        </w:r>
        <w:r w:rsidDel="00000000" w:rsidR="00000000" w:rsidRPr="00000000">
          <w:fldChar w:fldCharType="begin"/>
        </w:r>
        <w:r w:rsidDel="00000000" w:rsidR="00000000" w:rsidRPr="00000000">
          <w:instrText xml:space="preserve">HYPERLINK "https://www.rit.edu/fa/facilities/system/files/floorplans/1/009-2.pdf"</w:instrText>
        </w:r>
        <w:r w:rsidDel="00000000" w:rsidR="00000000" w:rsidRPr="00000000">
          <w:fldChar w:fldCharType="separate"/>
        </w:r>
        <w:r w:rsidDel="00000000" w:rsidR="00000000" w:rsidRPr="00000000">
          <w:rPr>
            <w:color w:val="1155cc"/>
            <w:u w:val="single"/>
            <w:rtl w:val="0"/>
          </w:rPr>
          <w:t xml:space="preserve">J:\Design &amp; Construction\Web Dwgs\Bldgs strippt\009-stripped\009-2stripped Layout1 (1) (rit.edu)</w:t>
        </w:r>
        <w:r w:rsidDel="00000000" w:rsidR="00000000" w:rsidRPr="00000000">
          <w:fldChar w:fldCharType="end"/>
        </w:r>
        <w:r w:rsidDel="00000000" w:rsidR="00000000" w:rsidRPr="00000000">
          <w:rPr>
            <w:rtl w:val="0"/>
          </w:rPr>
        </w:r>
      </w:ins>
    </w:p>
    <w:p w:rsidR="00000000" w:rsidDel="00000000" w:rsidP="00000000" w:rsidRDefault="00000000" w:rsidRPr="00000000" w14:paraId="0000005D">
      <w:pPr>
        <w:rPr>
          <w:ins w:author="Adam Del Rosso" w:id="0" w:date="2021-02-03T19:14:08Z"/>
        </w:rPr>
      </w:pPr>
      <w:ins w:author="Adam Del Rosso" w:id="0" w:date="2021-02-03T19:14:08Z">
        <w:r w:rsidDel="00000000" w:rsidR="00000000" w:rsidRPr="00000000">
          <w:rPr>
            <w:rtl w:val="0"/>
          </w:rPr>
        </w:r>
      </w:ins>
    </w:p>
    <w:p w:rsidR="00000000" w:rsidDel="00000000" w:rsidP="00000000" w:rsidRDefault="00000000" w:rsidRPr="00000000" w14:paraId="0000005E">
      <w:pPr>
        <w:rPr>
          <w:ins w:author="Adam Del Rosso" w:id="0" w:date="2021-02-03T19:14:08Z"/>
          <w:strike w:val="1"/>
          <w:rPrChange w:author="Adam Del Rosso" w:id="1" w:date="2021-04-12T15:49:10Z">
            <w:rPr/>
          </w:rPrChange>
        </w:rPr>
      </w:pPr>
      <w:ins w:author="Adam Del Rosso" w:id="0" w:date="2021-02-03T19:14:08Z">
        <w:r w:rsidDel="00000000" w:rsidR="00000000" w:rsidRPr="00000000">
          <w:rPr>
            <w:strike w:val="1"/>
            <w:rtl w:val="0"/>
            <w:rPrChange w:author="Adam Del Rosso" w:id="1" w:date="2021-04-12T15:49:10Z">
              <w:rPr/>
            </w:rPrChange>
          </w:rPr>
          <w:t xml:space="preserve">{</w:t>
        </w:r>
      </w:ins>
    </w:p>
    <w:p w:rsidR="00000000" w:rsidDel="00000000" w:rsidP="00000000" w:rsidRDefault="00000000" w:rsidRPr="00000000" w14:paraId="0000005F">
      <w:pPr>
        <w:rPr>
          <w:ins w:author="Adam Del Rosso" w:id="0" w:date="2021-02-03T19:14:08Z"/>
          <w:strike w:val="1"/>
          <w:rPrChange w:author="Adam Del Rosso" w:id="1" w:date="2021-04-12T15:49:10Z">
            <w:rPr/>
          </w:rPrChange>
        </w:rPr>
      </w:pPr>
      <w:ins w:author="Adam Del Rosso" w:id="0" w:date="2021-02-03T19:14:08Z">
        <w:r w:rsidDel="00000000" w:rsidR="00000000" w:rsidRPr="00000000">
          <w:rPr>
            <w:strike w:val="1"/>
            <w:rtl w:val="0"/>
            <w:rPrChange w:author="Adam Del Rosso" w:id="1" w:date="2021-04-12T15:49:10Z">
              <w:rPr/>
            </w:rPrChange>
          </w:rPr>
          <w:t xml:space="preserve">  “Wheelchair update”: {</w:t>
        </w:r>
      </w:ins>
    </w:p>
    <w:p w:rsidR="00000000" w:rsidDel="00000000" w:rsidP="00000000" w:rsidRDefault="00000000" w:rsidRPr="00000000" w14:paraId="00000060">
      <w:pPr>
        <w:rPr>
          <w:ins w:author="Adam Del Rosso" w:id="0" w:date="2021-02-03T19:14:08Z"/>
          <w:strike w:val="1"/>
          <w:rPrChange w:author="Adam Del Rosso" w:id="1" w:date="2021-04-12T15:49:10Z">
            <w:rPr/>
          </w:rPrChange>
        </w:rPr>
      </w:pPr>
      <w:ins w:author="Adam Del Rosso" w:id="0" w:date="2021-02-03T19:14:08Z">
        <w:r w:rsidDel="00000000" w:rsidR="00000000" w:rsidRPr="00000000">
          <w:rPr>
            <w:strike w:val="1"/>
            <w:rtl w:val="0"/>
            <w:rPrChange w:author="Adam Del Rosso" w:id="1" w:date="2021-04-12T15:49:10Z">
              <w:rPr/>
            </w:rPrChange>
          </w:rPr>
          <w:t xml:space="preserve">    “State”: “STOPPED/MOVING”,</w:t>
        </w:r>
      </w:ins>
    </w:p>
    <w:p w:rsidR="00000000" w:rsidDel="00000000" w:rsidP="00000000" w:rsidRDefault="00000000" w:rsidRPr="00000000" w14:paraId="00000061">
      <w:pPr>
        <w:rPr>
          <w:ins w:author="Adam Del Rosso" w:id="0" w:date="2021-02-03T19:14:08Z"/>
          <w:strike w:val="1"/>
          <w:rPrChange w:author="Adam Del Rosso" w:id="1" w:date="2021-04-12T15:49:10Z">
            <w:rPr/>
          </w:rPrChange>
        </w:rPr>
      </w:pPr>
      <w:ins w:author="Adam Del Rosso" w:id="0" w:date="2021-02-03T19:14:08Z">
        <w:r w:rsidDel="00000000" w:rsidR="00000000" w:rsidRPr="00000000">
          <w:rPr>
            <w:strike w:val="1"/>
            <w:rtl w:val="0"/>
            <w:rPrChange w:author="Adam Del Rosso" w:id="1" w:date="2021-04-12T15:49:10Z">
              <w:rPr/>
            </w:rPrChange>
          </w:rPr>
          <w:t xml:space="preserve">    “Reason”: “Destination reached/user initiated”</w:t>
        </w:r>
      </w:ins>
    </w:p>
    <w:p w:rsidR="00000000" w:rsidDel="00000000" w:rsidP="00000000" w:rsidRDefault="00000000" w:rsidRPr="00000000" w14:paraId="00000062">
      <w:pPr>
        <w:rPr>
          <w:ins w:author="Adam Del Rosso" w:id="0" w:date="2021-02-03T19:14:08Z"/>
          <w:strike w:val="1"/>
          <w:rPrChange w:author="Adam Del Rosso" w:id="1" w:date="2021-04-12T15:49:10Z">
            <w:rPr/>
          </w:rPrChange>
        </w:rPr>
      </w:pPr>
      <w:ins w:author="Adam Del Rosso" w:id="0" w:date="2021-02-03T19:14:08Z">
        <w:r w:rsidDel="00000000" w:rsidR="00000000" w:rsidRPr="00000000">
          <w:rPr>
            <w:strike w:val="1"/>
            <w:rtl w:val="0"/>
            <w:rPrChange w:author="Adam Del Rosso" w:id="1" w:date="2021-04-12T15:49:10Z">
              <w:rPr/>
            </w:rPrChange>
          </w:rPr>
          <w:t xml:space="preserve">  }</w:t>
        </w:r>
      </w:ins>
    </w:p>
    <w:p w:rsidR="00000000" w:rsidDel="00000000" w:rsidP="00000000" w:rsidRDefault="00000000" w:rsidRPr="00000000" w14:paraId="00000063">
      <w:pPr>
        <w:rPr>
          <w:rFonts w:ascii="Arial" w:cs="Arial" w:eastAsia="Arial" w:hAnsi="Arial"/>
          <w:b w:val="0"/>
          <w:i w:val="0"/>
          <w:smallCaps w:val="0"/>
          <w:strike w:val="0"/>
          <w:color w:val="000000"/>
          <w:sz w:val="22"/>
          <w:szCs w:val="22"/>
          <w:u w:val="none"/>
          <w:shd w:fill="auto" w:val="clear"/>
          <w:vertAlign w:val="baseline"/>
          <w:rPrChange w:author="Adam Del Rosso" w:id="2" w:date="2021-02-03T19:14:10Z">
            <w:rPr>
              <w:u w:val="none"/>
            </w:rPr>
          </w:rPrChange>
        </w:rPr>
        <w:pPrChange w:author="Adam Del Rosso" w:id="0" w:date="2021-02-03T19:14:10Z">
          <w:pPr>
            <w:numPr>
              <w:ilvl w:val="1"/>
              <w:numId w:val="2"/>
            </w:numPr>
            <w:ind w:left="1440" w:hanging="360"/>
          </w:pPr>
        </w:pPrChange>
      </w:pPr>
      <w:ins w:author="Adam Del Rosso" w:id="0" w:date="2021-02-03T19:14:08Z">
        <w:r w:rsidDel="00000000" w:rsidR="00000000" w:rsidRPr="00000000">
          <w:rPr>
            <w:strike w:val="1"/>
            <w:rtl w:val="0"/>
            <w:rPrChange w:author="Adam Del Rosso" w:id="1" w:date="2021-04-12T15:49:10Z">
              <w:rPr/>
            </w:rPrChange>
          </w:rPr>
          <w:t xml:space="preserve">}</w:t>
        </w:r>
      </w:ins>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Del Rosso" w:id="3" w:date="2021-04-12T15:41:1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 think it will serve our needs well enough.</w:t>
      </w:r>
    </w:p>
  </w:comment>
  <w:comment w:author="Adam Del Rosso" w:id="4" w:date="2021-04-12T15:40:42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really matter to me. If you have a document put together with a floor plan map and node locations I can make it work from there.</w:t>
      </w:r>
    </w:p>
  </w:comment>
  <w:comment w:author="Cheyenne Dailey" w:id="5" w:date="2021-04-12T15:45:5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list of our nodes with names, a node drawing of placement, and an actual floorplan of the floor we are using. I can add those to this document or send them to you another way.</w:t>
      </w:r>
    </w:p>
  </w:comment>
  <w:comment w:author="Adam Del Rosso" w:id="6" w:date="2021-04-12T15:48:0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is easier. In this doc is fine.</w:t>
      </w:r>
    </w:p>
  </w:comment>
  <w:comment w:author="Adam Del Rosso" w:id="0" w:date="2021-04-12T15:47: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coded up an example of both sides in this repo: https://github.com/NXT-Wheelchair-Team/wheelchair-control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focused more on your side initially to hopefully give some ideas of how you might go building a message handling loop. I'm not tied to any specifics of the JSON message format, so let me know if you would like to see changes there.</w:t>
      </w:r>
    </w:p>
  </w:comment>
  <w:comment w:author="Cheyenne Dailey" w:id="1" w:date="2021-04-12T15:57:32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does not work</w:t>
      </w:r>
    </w:p>
  </w:comment>
  <w:comment w:author="Adam Del Rosso" w:id="2" w:date="2021-04-12T17:43:05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not catching this sooner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